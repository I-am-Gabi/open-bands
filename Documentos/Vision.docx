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CBB" w:rsidRPr="00D76E81" w:rsidRDefault="000C0CBB" w:rsidP="00D76E81">
      <w:pPr>
        <w:keepNext/>
        <w:spacing w:before="120" w:after="0" w:line="240" w:lineRule="auto"/>
        <w:jc w:val="center"/>
        <w:rPr>
          <w:rFonts w:ascii="Arial" w:hAnsi="Arial" w:cs="Arial"/>
          <w:b/>
          <w:sz w:val="32"/>
          <w:szCs w:val="32"/>
        </w:rPr>
      </w:pPr>
      <w:r w:rsidRPr="00D76E81">
        <w:rPr>
          <w:rFonts w:ascii="Arial" w:hAnsi="Arial" w:cs="Arial"/>
          <w:b/>
          <w:sz w:val="32"/>
          <w:szCs w:val="32"/>
        </w:rPr>
        <w:t>OPEN BANDS</w:t>
      </w:r>
    </w:p>
    <w:p w:rsidR="000C0CBB" w:rsidRDefault="000C0CBB" w:rsidP="00D76E81">
      <w:pPr>
        <w:keepNext/>
        <w:spacing w:before="120" w:after="0" w:line="240" w:lineRule="auto"/>
        <w:rPr>
          <w:rFonts w:ascii="Arial" w:hAnsi="Arial" w:cs="Arial"/>
          <w:b/>
          <w:sz w:val="24"/>
        </w:rPr>
      </w:pPr>
    </w:p>
    <w:p w:rsidR="000C0CBB" w:rsidRPr="00D76E81" w:rsidRDefault="000C0CBB" w:rsidP="00D76E81">
      <w:pPr>
        <w:keepNext/>
        <w:spacing w:before="120" w:after="0" w:line="240" w:lineRule="auto"/>
        <w:rPr>
          <w:rFonts w:ascii="Times New Roman" w:hAnsi="Times New Roman"/>
          <w:b/>
          <w:sz w:val="28"/>
          <w:szCs w:val="28"/>
        </w:rPr>
      </w:pPr>
      <w:r w:rsidRPr="00D76E81">
        <w:rPr>
          <w:rFonts w:ascii="Times New Roman" w:hAnsi="Times New Roman"/>
          <w:b/>
          <w:sz w:val="28"/>
          <w:szCs w:val="28"/>
        </w:rPr>
        <w:t>INTRODUÇÃO</w:t>
      </w:r>
    </w:p>
    <w:p w:rsidR="000C0CBB" w:rsidRDefault="000C0CBB" w:rsidP="00D76E81">
      <w:pPr>
        <w:keepNext/>
        <w:spacing w:before="120" w:after="0" w:line="240" w:lineRule="auto"/>
        <w:rPr>
          <w:rFonts w:ascii="Arial" w:hAnsi="Arial" w:cs="Arial"/>
          <w:b/>
          <w:sz w:val="24"/>
        </w:rPr>
      </w:pPr>
      <w:r>
        <w:rPr>
          <w:rFonts w:ascii="Arial" w:hAnsi="Arial" w:cs="Arial"/>
          <w:b/>
          <w:sz w:val="24"/>
        </w:rPr>
        <w:tab/>
      </w:r>
      <w:r>
        <w:rPr>
          <w:rFonts w:ascii="Arial" w:hAnsi="Arial" w:cs="Arial"/>
          <w:sz w:val="24"/>
        </w:rPr>
        <w:t>Itens discutidos por nós na última vez que nos reunimos. Usem isso para preencher a ficha.</w:t>
      </w:r>
    </w:p>
    <w:p w:rsidR="000C0CBB" w:rsidRDefault="000C0CBB" w:rsidP="00D76E81">
      <w:pPr>
        <w:keepNext/>
        <w:spacing w:before="120" w:after="0" w:line="240" w:lineRule="auto"/>
        <w:rPr>
          <w:rFonts w:ascii="Arial" w:hAnsi="Arial" w:cs="Arial"/>
          <w:sz w:val="24"/>
        </w:rPr>
      </w:pPr>
      <w:r>
        <w:rPr>
          <w:rFonts w:ascii="Arial" w:hAnsi="Arial" w:cs="Arial"/>
          <w:sz w:val="24"/>
        </w:rPr>
        <w:t>Vamos elaborar um site que faça:</w:t>
      </w:r>
    </w:p>
    <w:p w:rsidR="000C0CBB" w:rsidRDefault="000C0CBB" w:rsidP="00D76E81">
      <w:pPr>
        <w:keepNext/>
        <w:spacing w:before="120" w:after="0" w:line="240" w:lineRule="auto"/>
        <w:rPr>
          <w:rFonts w:ascii="Arial" w:hAnsi="Arial" w:cs="Arial"/>
          <w:sz w:val="24"/>
        </w:rPr>
      </w:pPr>
      <w:r>
        <w:rPr>
          <w:rFonts w:ascii="Arial" w:hAnsi="Arial" w:cs="Arial"/>
          <w:sz w:val="24"/>
        </w:rPr>
        <w:t>- Venda de CDs e DVDs;</w:t>
      </w:r>
    </w:p>
    <w:p w:rsidR="000C0CBB" w:rsidRDefault="000C0CBB" w:rsidP="00D76E81">
      <w:pPr>
        <w:keepNext/>
        <w:spacing w:before="120" w:after="0" w:line="240" w:lineRule="auto"/>
        <w:rPr>
          <w:rFonts w:ascii="Arial" w:hAnsi="Arial" w:cs="Arial"/>
          <w:sz w:val="24"/>
        </w:rPr>
      </w:pPr>
      <w:r>
        <w:rPr>
          <w:rFonts w:ascii="Arial" w:hAnsi="Arial" w:cs="Arial"/>
          <w:sz w:val="24"/>
        </w:rPr>
        <w:tab/>
        <w:t>&gt; Com a compra o usuário poderá fazer o download das músicas</w:t>
      </w:r>
    </w:p>
    <w:p w:rsidR="000C0CBB" w:rsidRDefault="000C0CBB" w:rsidP="00D76E81">
      <w:pPr>
        <w:keepNext/>
        <w:spacing w:before="120" w:after="0" w:line="240" w:lineRule="auto"/>
        <w:rPr>
          <w:rFonts w:ascii="Arial" w:hAnsi="Arial" w:cs="Arial"/>
          <w:sz w:val="24"/>
        </w:rPr>
      </w:pPr>
      <w:r>
        <w:rPr>
          <w:rFonts w:ascii="Arial" w:hAnsi="Arial" w:cs="Arial"/>
          <w:sz w:val="24"/>
        </w:rPr>
        <w:tab/>
        <w:t>&gt; Solicitar o envio do CD(s) e/ou DVD(s);</w:t>
      </w:r>
    </w:p>
    <w:p w:rsidR="000C0CBB" w:rsidRDefault="000C0CBB" w:rsidP="00D76E81">
      <w:pPr>
        <w:keepNext/>
        <w:spacing w:before="120" w:after="0" w:line="240" w:lineRule="auto"/>
        <w:rPr>
          <w:rFonts w:ascii="Arial" w:hAnsi="Arial" w:cs="Arial"/>
          <w:sz w:val="24"/>
        </w:rPr>
      </w:pPr>
      <w:r>
        <w:rPr>
          <w:rFonts w:ascii="Arial" w:hAnsi="Arial" w:cs="Arial"/>
          <w:sz w:val="24"/>
        </w:rPr>
        <w:tab/>
        <w:t>&gt; Mesmo com cobrança, as músicas poderão ser ouvidas livremente;</w:t>
      </w:r>
    </w:p>
    <w:p w:rsidR="000C0CBB" w:rsidRDefault="000C0CBB" w:rsidP="00D76E81">
      <w:pPr>
        <w:keepNext/>
        <w:spacing w:before="120" w:after="0" w:line="240" w:lineRule="auto"/>
        <w:rPr>
          <w:rFonts w:ascii="Arial" w:hAnsi="Arial" w:cs="Arial"/>
          <w:sz w:val="24"/>
        </w:rPr>
      </w:pPr>
      <w:r>
        <w:rPr>
          <w:rFonts w:ascii="Arial" w:hAnsi="Arial" w:cs="Arial"/>
          <w:sz w:val="24"/>
        </w:rPr>
        <w:t xml:space="preserve">- Disponibilize o download sem cobrança das músicas </w:t>
      </w:r>
      <w:proofErr w:type="spellStart"/>
      <w:r>
        <w:rPr>
          <w:rFonts w:ascii="Arial" w:hAnsi="Arial" w:cs="Arial"/>
          <w:sz w:val="24"/>
        </w:rPr>
        <w:t>free</w:t>
      </w:r>
      <w:proofErr w:type="spellEnd"/>
    </w:p>
    <w:p w:rsidR="000C0CBB" w:rsidRDefault="000C0CBB" w:rsidP="00D76E81">
      <w:pPr>
        <w:keepNext/>
        <w:spacing w:before="120" w:after="0" w:line="240" w:lineRule="auto"/>
        <w:rPr>
          <w:rFonts w:ascii="Arial" w:hAnsi="Arial" w:cs="Arial"/>
          <w:sz w:val="24"/>
        </w:rPr>
      </w:pPr>
      <w:r>
        <w:rPr>
          <w:rFonts w:ascii="Arial" w:hAnsi="Arial" w:cs="Arial"/>
          <w:sz w:val="24"/>
        </w:rPr>
        <w:t xml:space="preserve">  </w:t>
      </w:r>
      <w:r>
        <w:rPr>
          <w:rFonts w:ascii="Arial" w:hAnsi="Arial" w:cs="Arial"/>
          <w:sz w:val="24"/>
        </w:rPr>
        <w:tab/>
        <w:t>&gt; As músicas poderão ser baixadas e ouvidas</w:t>
      </w:r>
    </w:p>
    <w:p w:rsidR="000C0CBB" w:rsidRDefault="000C0CBB" w:rsidP="00D76E81">
      <w:pPr>
        <w:keepNext/>
        <w:spacing w:before="120" w:after="0" w:line="240" w:lineRule="auto"/>
        <w:rPr>
          <w:rFonts w:ascii="Arial" w:hAnsi="Arial" w:cs="Arial"/>
          <w:sz w:val="24"/>
        </w:rPr>
      </w:pPr>
      <w:r>
        <w:rPr>
          <w:rFonts w:ascii="Arial" w:hAnsi="Arial" w:cs="Arial"/>
          <w:sz w:val="24"/>
        </w:rPr>
        <w:t>- Serviços p/ usuários visitante</w:t>
      </w:r>
    </w:p>
    <w:p w:rsidR="000C0CBB" w:rsidRDefault="000C0CBB" w:rsidP="00D76E81">
      <w:pPr>
        <w:keepNext/>
        <w:spacing w:before="120" w:after="0" w:line="240" w:lineRule="auto"/>
        <w:rPr>
          <w:rFonts w:ascii="Arial" w:hAnsi="Arial" w:cs="Arial"/>
          <w:sz w:val="24"/>
        </w:rPr>
      </w:pPr>
      <w:r>
        <w:rPr>
          <w:rFonts w:ascii="Arial" w:hAnsi="Arial" w:cs="Arial"/>
          <w:sz w:val="24"/>
        </w:rPr>
        <w:tab/>
        <w:t>&gt; Poderão escutar todas as músicas</w:t>
      </w:r>
    </w:p>
    <w:p w:rsidR="000C0CBB" w:rsidRDefault="000C0CBB" w:rsidP="00D76E81">
      <w:pPr>
        <w:keepNext/>
        <w:spacing w:before="120" w:after="0" w:line="240" w:lineRule="auto"/>
        <w:rPr>
          <w:rFonts w:ascii="Arial" w:hAnsi="Arial" w:cs="Arial"/>
          <w:sz w:val="24"/>
        </w:rPr>
      </w:pPr>
      <w:r>
        <w:rPr>
          <w:rFonts w:ascii="Arial" w:hAnsi="Arial" w:cs="Arial"/>
          <w:sz w:val="24"/>
        </w:rPr>
        <w:tab/>
        <w:t xml:space="preserve">&gt; Poderão criar uma </w:t>
      </w:r>
      <w:proofErr w:type="spellStart"/>
      <w:r>
        <w:rPr>
          <w:rFonts w:ascii="Arial" w:hAnsi="Arial" w:cs="Arial"/>
          <w:sz w:val="24"/>
        </w:rPr>
        <w:t>playlist</w:t>
      </w:r>
      <w:proofErr w:type="spellEnd"/>
    </w:p>
    <w:p w:rsidR="000C0CBB" w:rsidRDefault="000C0CBB" w:rsidP="00D76E81">
      <w:pPr>
        <w:keepNext/>
        <w:spacing w:before="120" w:after="0" w:line="240" w:lineRule="auto"/>
        <w:rPr>
          <w:rFonts w:ascii="Arial" w:hAnsi="Arial" w:cs="Arial"/>
          <w:sz w:val="24"/>
        </w:rPr>
      </w:pPr>
      <w:r>
        <w:rPr>
          <w:rFonts w:ascii="Arial" w:hAnsi="Arial" w:cs="Arial"/>
          <w:sz w:val="24"/>
        </w:rPr>
        <w:t>- Serviços p/ usuários cadastrados</w:t>
      </w:r>
    </w:p>
    <w:p w:rsidR="000C0CBB" w:rsidRDefault="000C0CBB" w:rsidP="00D76E81">
      <w:pPr>
        <w:keepNext/>
        <w:spacing w:before="120" w:after="0" w:line="240" w:lineRule="auto"/>
        <w:rPr>
          <w:rFonts w:ascii="Arial" w:hAnsi="Arial" w:cs="Arial"/>
          <w:sz w:val="24"/>
        </w:rPr>
      </w:pPr>
      <w:r>
        <w:rPr>
          <w:rFonts w:ascii="Arial" w:hAnsi="Arial" w:cs="Arial"/>
          <w:sz w:val="24"/>
        </w:rPr>
        <w:tab/>
        <w:t xml:space="preserve">&gt; Escutarão todas as músicas e terão seus acessos contados </w:t>
      </w:r>
    </w:p>
    <w:p w:rsidR="000C0CBB" w:rsidRDefault="000C0CBB" w:rsidP="00D76E81">
      <w:pPr>
        <w:keepNext/>
        <w:spacing w:before="120" w:after="0" w:line="240" w:lineRule="auto"/>
        <w:rPr>
          <w:rFonts w:ascii="Arial" w:hAnsi="Arial" w:cs="Arial"/>
          <w:sz w:val="24"/>
        </w:rPr>
      </w:pPr>
      <w:r>
        <w:rPr>
          <w:rFonts w:ascii="Arial" w:hAnsi="Arial" w:cs="Arial"/>
          <w:sz w:val="24"/>
        </w:rPr>
        <w:tab/>
        <w:t xml:space="preserve">&gt; Farão </w:t>
      </w:r>
      <w:proofErr w:type="spellStart"/>
      <w:r>
        <w:rPr>
          <w:rFonts w:ascii="Arial" w:hAnsi="Arial" w:cs="Arial"/>
          <w:sz w:val="24"/>
        </w:rPr>
        <w:t>playlist</w:t>
      </w:r>
      <w:proofErr w:type="spellEnd"/>
      <w:r>
        <w:rPr>
          <w:rFonts w:ascii="Arial" w:hAnsi="Arial" w:cs="Arial"/>
          <w:sz w:val="24"/>
        </w:rPr>
        <w:t xml:space="preserve"> que poderá ser salva</w:t>
      </w:r>
    </w:p>
    <w:p w:rsidR="000C0CBB" w:rsidRDefault="000C0CBB" w:rsidP="00D76E81">
      <w:pPr>
        <w:keepNext/>
        <w:spacing w:before="120" w:after="0" w:line="240" w:lineRule="auto"/>
        <w:rPr>
          <w:rFonts w:ascii="Arial" w:hAnsi="Arial" w:cs="Arial"/>
          <w:sz w:val="24"/>
        </w:rPr>
      </w:pPr>
      <w:r>
        <w:rPr>
          <w:rFonts w:ascii="Arial" w:hAnsi="Arial" w:cs="Arial"/>
          <w:sz w:val="24"/>
        </w:rPr>
        <w:tab/>
        <w:t>&gt; Poderão comprar os produtos</w:t>
      </w:r>
    </w:p>
    <w:p w:rsidR="000C0CBB" w:rsidRDefault="000C0CBB" w:rsidP="00D76E81">
      <w:pPr>
        <w:keepNext/>
        <w:spacing w:before="120" w:after="0" w:line="240" w:lineRule="auto"/>
        <w:rPr>
          <w:rFonts w:ascii="Arial" w:hAnsi="Arial" w:cs="Arial"/>
          <w:sz w:val="24"/>
        </w:rPr>
      </w:pPr>
      <w:r>
        <w:rPr>
          <w:rFonts w:ascii="Arial" w:hAnsi="Arial" w:cs="Arial"/>
          <w:sz w:val="24"/>
        </w:rPr>
        <w:tab/>
        <w:t>&gt; Se o acesso for de X vezes, os usuários ganharão um bônus: a música paga mais ouvida por ele será liberada para download;</w:t>
      </w:r>
    </w:p>
    <w:p w:rsidR="000C0CBB" w:rsidRDefault="000C0CBB" w:rsidP="00D76E81">
      <w:pPr>
        <w:keepNext/>
        <w:spacing w:before="120" w:after="0" w:line="240" w:lineRule="auto"/>
        <w:rPr>
          <w:rFonts w:ascii="Arial" w:hAnsi="Arial" w:cs="Arial"/>
          <w:sz w:val="24"/>
        </w:rPr>
      </w:pPr>
      <w:r>
        <w:rPr>
          <w:rFonts w:ascii="Arial" w:hAnsi="Arial" w:cs="Arial"/>
          <w:sz w:val="24"/>
        </w:rPr>
        <w:tab/>
        <w:t xml:space="preserve">&gt; Poderão seguir outros usuários, ver suas atualizações e </w:t>
      </w:r>
      <w:proofErr w:type="spellStart"/>
      <w:r>
        <w:rPr>
          <w:rFonts w:ascii="Arial" w:hAnsi="Arial" w:cs="Arial"/>
          <w:sz w:val="24"/>
        </w:rPr>
        <w:t>playlist</w:t>
      </w:r>
      <w:proofErr w:type="spellEnd"/>
      <w:r>
        <w:rPr>
          <w:rFonts w:ascii="Arial" w:hAnsi="Arial" w:cs="Arial"/>
          <w:sz w:val="24"/>
        </w:rPr>
        <w:t xml:space="preserve"> - segundo a permissão de cada usuário;</w:t>
      </w:r>
    </w:p>
    <w:p w:rsidR="000C0CBB" w:rsidRDefault="000C0CBB" w:rsidP="00D76E81">
      <w:pPr>
        <w:keepNext/>
        <w:spacing w:before="120" w:after="0" w:line="240" w:lineRule="auto"/>
        <w:rPr>
          <w:rFonts w:ascii="Arial" w:hAnsi="Arial" w:cs="Arial"/>
          <w:sz w:val="24"/>
        </w:rPr>
      </w:pPr>
      <w:r>
        <w:rPr>
          <w:rFonts w:ascii="Arial" w:hAnsi="Arial" w:cs="Arial"/>
          <w:sz w:val="24"/>
        </w:rPr>
        <w:tab/>
        <w:t>&gt; Terão a opção de fazer cadastro com contas já existentes, podendo permitir que o site possa postar atualizações em redes sociais;</w:t>
      </w:r>
    </w:p>
    <w:p w:rsidR="000C0CBB" w:rsidRDefault="000C0CBB" w:rsidP="00D76E81">
      <w:pPr>
        <w:keepNext/>
        <w:spacing w:before="120" w:after="0" w:line="240" w:lineRule="auto"/>
        <w:rPr>
          <w:rFonts w:ascii="Arial" w:hAnsi="Arial" w:cs="Arial"/>
          <w:sz w:val="24"/>
        </w:rPr>
      </w:pPr>
      <w:r>
        <w:rPr>
          <w:rFonts w:ascii="Arial" w:hAnsi="Arial" w:cs="Arial"/>
          <w:sz w:val="24"/>
        </w:rPr>
        <w:tab/>
        <w:t>&gt; Caso outros usuários façam o cadastro por indicação, a pessoa indicada ganhará bônus;</w:t>
      </w:r>
    </w:p>
    <w:p w:rsidR="000C0CBB" w:rsidRDefault="000C0CBB" w:rsidP="00D76E81">
      <w:pPr>
        <w:keepNext/>
        <w:spacing w:before="120" w:after="0" w:line="240" w:lineRule="auto"/>
        <w:rPr>
          <w:rFonts w:ascii="Arial" w:hAnsi="Arial" w:cs="Arial"/>
          <w:sz w:val="24"/>
        </w:rPr>
      </w:pPr>
      <w:r>
        <w:rPr>
          <w:rFonts w:ascii="Arial" w:hAnsi="Arial" w:cs="Arial"/>
          <w:sz w:val="24"/>
        </w:rPr>
        <w:t>- Bandas</w:t>
      </w:r>
    </w:p>
    <w:p w:rsidR="000C0CBB" w:rsidRDefault="000C0CBB" w:rsidP="00D76E81">
      <w:pPr>
        <w:keepNext/>
        <w:spacing w:before="120" w:after="0" w:line="240" w:lineRule="auto"/>
        <w:rPr>
          <w:rFonts w:ascii="Arial" w:hAnsi="Arial" w:cs="Arial"/>
          <w:sz w:val="24"/>
        </w:rPr>
      </w:pPr>
      <w:r>
        <w:rPr>
          <w:rFonts w:ascii="Arial" w:hAnsi="Arial" w:cs="Arial"/>
          <w:sz w:val="24"/>
        </w:rPr>
        <w:tab/>
        <w:t xml:space="preserve">&gt; As bandas poderão disponibilizar suas músicas de forma paga ou </w:t>
      </w:r>
      <w:proofErr w:type="spellStart"/>
      <w:r>
        <w:rPr>
          <w:rFonts w:ascii="Arial" w:hAnsi="Arial" w:cs="Arial"/>
          <w:sz w:val="24"/>
        </w:rPr>
        <w:t>free</w:t>
      </w:r>
      <w:proofErr w:type="spellEnd"/>
    </w:p>
    <w:p w:rsidR="000C0CBB" w:rsidRDefault="000C0CBB" w:rsidP="00D76E81">
      <w:pPr>
        <w:keepNext/>
        <w:spacing w:before="120" w:after="0" w:line="240" w:lineRule="auto"/>
        <w:rPr>
          <w:rFonts w:ascii="Arial" w:hAnsi="Arial" w:cs="Arial"/>
          <w:sz w:val="24"/>
        </w:rPr>
      </w:pPr>
      <w:r>
        <w:rPr>
          <w:rFonts w:ascii="Arial" w:hAnsi="Arial" w:cs="Arial"/>
          <w:sz w:val="24"/>
        </w:rPr>
        <w:tab/>
        <w:t xml:space="preserve">&gt; Deverão permitir que todas </w:t>
      </w:r>
      <w:proofErr w:type="gramStart"/>
      <w:r>
        <w:rPr>
          <w:rFonts w:ascii="Arial" w:hAnsi="Arial" w:cs="Arial"/>
          <w:sz w:val="24"/>
        </w:rPr>
        <w:t>sejam</w:t>
      </w:r>
      <w:proofErr w:type="gramEnd"/>
      <w:r>
        <w:rPr>
          <w:rFonts w:ascii="Arial" w:hAnsi="Arial" w:cs="Arial"/>
          <w:sz w:val="24"/>
        </w:rPr>
        <w:t xml:space="preserve"> ouvidas, mas só as </w:t>
      </w:r>
      <w:proofErr w:type="spellStart"/>
      <w:r>
        <w:rPr>
          <w:rFonts w:ascii="Arial" w:hAnsi="Arial" w:cs="Arial"/>
          <w:sz w:val="24"/>
        </w:rPr>
        <w:t>free</w:t>
      </w:r>
      <w:proofErr w:type="spellEnd"/>
      <w:r>
        <w:rPr>
          <w:rFonts w:ascii="Arial" w:hAnsi="Arial" w:cs="Arial"/>
          <w:sz w:val="24"/>
        </w:rPr>
        <w:t xml:space="preserve"> baixadas</w:t>
      </w:r>
    </w:p>
    <w:p w:rsidR="000C0CBB" w:rsidRDefault="000C0CBB" w:rsidP="00D76E81">
      <w:pPr>
        <w:keepNext/>
        <w:spacing w:before="120" w:after="0" w:line="240" w:lineRule="auto"/>
        <w:rPr>
          <w:rFonts w:ascii="Arial" w:hAnsi="Arial" w:cs="Arial"/>
          <w:sz w:val="24"/>
        </w:rPr>
      </w:pPr>
      <w:r>
        <w:rPr>
          <w:rFonts w:ascii="Arial" w:hAnsi="Arial" w:cs="Arial"/>
          <w:sz w:val="24"/>
        </w:rPr>
        <w:tab/>
        <w:t xml:space="preserve">&gt; Se atingirem determinado número de visualização em </w:t>
      </w:r>
      <w:proofErr w:type="gramStart"/>
      <w:r>
        <w:rPr>
          <w:rFonts w:ascii="Arial" w:hAnsi="Arial" w:cs="Arial"/>
          <w:sz w:val="24"/>
        </w:rPr>
        <w:t>1</w:t>
      </w:r>
      <w:proofErr w:type="gramEnd"/>
      <w:r>
        <w:rPr>
          <w:rFonts w:ascii="Arial" w:hAnsi="Arial" w:cs="Arial"/>
          <w:sz w:val="24"/>
        </w:rPr>
        <w:t xml:space="preserve"> mês, poderão passar 1 semana em destaque no site;</w:t>
      </w:r>
    </w:p>
    <w:p w:rsidR="000C0CBB" w:rsidRDefault="000C0CBB" w:rsidP="00D76E81">
      <w:pPr>
        <w:keepNext/>
        <w:spacing w:before="120" w:after="0" w:line="240" w:lineRule="auto"/>
        <w:rPr>
          <w:rFonts w:ascii="Arial" w:hAnsi="Arial" w:cs="Arial"/>
          <w:sz w:val="24"/>
        </w:rPr>
      </w:pPr>
      <w:r>
        <w:rPr>
          <w:rFonts w:ascii="Arial" w:hAnsi="Arial" w:cs="Arial"/>
          <w:sz w:val="24"/>
        </w:rPr>
        <w:tab/>
        <w:t xml:space="preserve">&gt; Para passar </w:t>
      </w:r>
      <w:proofErr w:type="gramStart"/>
      <w:r>
        <w:rPr>
          <w:rFonts w:ascii="Arial" w:hAnsi="Arial" w:cs="Arial"/>
          <w:sz w:val="24"/>
        </w:rPr>
        <w:t>1</w:t>
      </w:r>
      <w:proofErr w:type="gramEnd"/>
      <w:r>
        <w:rPr>
          <w:rFonts w:ascii="Arial" w:hAnsi="Arial" w:cs="Arial"/>
          <w:sz w:val="24"/>
        </w:rPr>
        <w:t xml:space="preserve"> semana, 1 mês ou 6 meses em destaque, uma taxa deverá ser paga;</w:t>
      </w:r>
    </w:p>
    <w:p w:rsidR="000C0CBB" w:rsidRDefault="000C0CBB" w:rsidP="00D76E81">
      <w:pPr>
        <w:keepNext/>
        <w:spacing w:before="120" w:after="0" w:line="240" w:lineRule="auto"/>
        <w:rPr>
          <w:rFonts w:ascii="Arial" w:hAnsi="Arial" w:cs="Arial"/>
          <w:sz w:val="24"/>
        </w:rPr>
      </w:pPr>
      <w:r>
        <w:rPr>
          <w:rFonts w:ascii="Arial" w:hAnsi="Arial" w:cs="Arial"/>
          <w:sz w:val="24"/>
        </w:rPr>
        <w:tab/>
      </w:r>
    </w:p>
    <w:p w:rsidR="000C0CBB" w:rsidRDefault="000C0CBB" w:rsidP="00D76E81">
      <w:pPr>
        <w:keepNext/>
        <w:spacing w:before="120" w:after="0" w:line="240" w:lineRule="auto"/>
        <w:rPr>
          <w:rFonts w:ascii="Arial" w:hAnsi="Arial" w:cs="Arial"/>
          <w:b/>
          <w:sz w:val="24"/>
        </w:rPr>
      </w:pPr>
    </w:p>
    <w:p w:rsidR="000C0CBB" w:rsidRPr="00F5141F" w:rsidRDefault="000C0CBB" w:rsidP="00F5141F">
      <w:pPr>
        <w:keepNext/>
        <w:numPr>
          <w:ilvl w:val="0"/>
          <w:numId w:val="1"/>
        </w:numPr>
        <w:spacing w:before="120" w:after="0" w:line="240" w:lineRule="auto"/>
        <w:rPr>
          <w:rFonts w:ascii="Arial" w:hAnsi="Arial" w:cs="Arial"/>
          <w:b/>
          <w:sz w:val="24"/>
          <w:szCs w:val="24"/>
        </w:rPr>
      </w:pPr>
      <w:r w:rsidRPr="00F5141F">
        <w:rPr>
          <w:rFonts w:ascii="Arial" w:hAnsi="Arial" w:cs="Arial"/>
          <w:b/>
          <w:sz w:val="24"/>
          <w:szCs w:val="24"/>
        </w:rPr>
        <w:lastRenderedPageBreak/>
        <w:t>Posicionamento</w:t>
      </w:r>
    </w:p>
    <w:p w:rsidR="000C0CBB" w:rsidRDefault="000C0CBB" w:rsidP="00F5141F">
      <w:pPr>
        <w:keepNext/>
        <w:numPr>
          <w:ilvl w:val="0"/>
          <w:numId w:val="2"/>
        </w:numPr>
        <w:spacing w:before="120" w:after="0" w:line="240" w:lineRule="auto"/>
        <w:rPr>
          <w:rFonts w:ascii="Arial" w:hAnsi="Arial" w:cs="Arial"/>
          <w:b/>
          <w:sz w:val="24"/>
          <w:szCs w:val="24"/>
        </w:rPr>
      </w:pPr>
      <w:r w:rsidRPr="00F5141F">
        <w:rPr>
          <w:rFonts w:ascii="Arial" w:hAnsi="Arial" w:cs="Arial"/>
          <w:b/>
          <w:sz w:val="24"/>
          <w:szCs w:val="24"/>
        </w:rPr>
        <w:t>Declaração do Problema</w:t>
      </w:r>
    </w:p>
    <w:p w:rsidR="00F5141F" w:rsidRPr="00F5141F" w:rsidRDefault="00F5141F" w:rsidP="00F5141F">
      <w:pPr>
        <w:keepNext/>
        <w:spacing w:before="120" w:after="0" w:line="240" w:lineRule="auto"/>
        <w:rPr>
          <w:rFonts w:ascii="Arial" w:hAnsi="Arial" w:cs="Arial"/>
          <w:b/>
          <w:sz w:val="24"/>
          <w:szCs w:val="24"/>
        </w:rPr>
      </w:pPr>
    </w:p>
    <w:tbl>
      <w:tblPr>
        <w:tblW w:w="0" w:type="auto"/>
        <w:tblInd w:w="108" w:type="dxa"/>
        <w:tblCellMar>
          <w:left w:w="10" w:type="dxa"/>
          <w:right w:w="10" w:type="dxa"/>
        </w:tblCellMar>
        <w:tblLook w:val="0000" w:firstRow="0" w:lastRow="0" w:firstColumn="0" w:lastColumn="0" w:noHBand="0" w:noVBand="0"/>
      </w:tblPr>
      <w:tblGrid>
        <w:gridCol w:w="3402"/>
        <w:gridCol w:w="5210"/>
      </w:tblGrid>
      <w:tr w:rsidR="000C0CBB" w:rsidRPr="00F5141F" w:rsidTr="00D76E81">
        <w:trPr>
          <w:trHeight w:val="1"/>
        </w:trPr>
        <w:tc>
          <w:tcPr>
            <w:tcW w:w="3402" w:type="dxa"/>
            <w:tcBorders>
              <w:top w:val="single" w:sz="12" w:space="0" w:color="000000"/>
              <w:left w:val="single" w:sz="12" w:space="0" w:color="000000"/>
              <w:bottom w:val="single" w:sz="6" w:space="0" w:color="000000"/>
              <w:right w:val="single" w:sz="12" w:space="0" w:color="000000"/>
            </w:tcBorders>
            <w:shd w:val="pct25" w:color="auto" w:fill="auto"/>
            <w:tcMar>
              <w:left w:w="108" w:type="dxa"/>
              <w:right w:w="108" w:type="dxa"/>
            </w:tcMar>
          </w:tcPr>
          <w:p w:rsidR="000C0CBB" w:rsidRPr="00F5141F" w:rsidRDefault="000C0CBB" w:rsidP="00F5141F">
            <w:pPr>
              <w:keepNext/>
              <w:keepLines/>
              <w:spacing w:after="0" w:line="240" w:lineRule="auto"/>
              <w:jc w:val="both"/>
              <w:rPr>
                <w:sz w:val="24"/>
                <w:szCs w:val="24"/>
              </w:rPr>
            </w:pPr>
            <w:r w:rsidRPr="00F5141F">
              <w:rPr>
                <w:rFonts w:ascii="Times New Roman" w:hAnsi="Times New Roman"/>
                <w:sz w:val="24"/>
                <w:szCs w:val="24"/>
              </w:rPr>
              <w:t>O problema</w:t>
            </w:r>
          </w:p>
        </w:tc>
        <w:tc>
          <w:tcPr>
            <w:tcW w:w="5210" w:type="dxa"/>
            <w:tcBorders>
              <w:top w:val="single" w:sz="12" w:space="0" w:color="000000"/>
              <w:left w:val="single" w:sz="6" w:space="0" w:color="000000"/>
              <w:bottom w:val="single" w:sz="6" w:space="0" w:color="000000"/>
              <w:right w:val="single" w:sz="12" w:space="0" w:color="000000"/>
            </w:tcBorders>
            <w:shd w:val="clear" w:color="000000" w:fill="FFFFFF"/>
            <w:tcMar>
              <w:left w:w="108" w:type="dxa"/>
              <w:right w:w="108" w:type="dxa"/>
            </w:tcMar>
          </w:tcPr>
          <w:p w:rsidR="000C0CBB" w:rsidRPr="00F5141F" w:rsidRDefault="000C0CBB" w:rsidP="00F5141F">
            <w:pPr>
              <w:tabs>
                <w:tab w:val="left" w:pos="540"/>
                <w:tab w:val="left" w:pos="1260"/>
              </w:tabs>
              <w:spacing w:after="0" w:line="240" w:lineRule="auto"/>
              <w:jc w:val="both"/>
              <w:rPr>
                <w:sz w:val="24"/>
                <w:szCs w:val="24"/>
              </w:rPr>
            </w:pPr>
            <w:r w:rsidRPr="00F5141F">
              <w:rPr>
                <w:rFonts w:ascii="Times" w:hAnsi="Times" w:cs="Times"/>
                <w:i/>
                <w:color w:val="0000FF"/>
                <w:sz w:val="24"/>
                <w:szCs w:val="24"/>
              </w:rPr>
              <w:t xml:space="preserve">Com a busca crescente por serviços oferecidos pela internet (antes só encontrados em lojas e estabelecimento físicos), nós percebemos que a procura por lojas online de CDs e DVDs vem aumentando em uma proporção maior que o crescimento do mercado específico voltado para suprir essa procura. Quando encontramos algo próximo ao que desejamos, vemos que há limitações de venda, ou que não possui novidades, ou então não temos a liberdade de ouvir algo que não seja pago. Essa realidade faz com que sejam poucos os sites que possuam mais atributos positivos que negativos. Além disso, </w:t>
            </w:r>
            <w:proofErr w:type="gramStart"/>
            <w:r w:rsidRPr="00F5141F">
              <w:rPr>
                <w:rFonts w:ascii="Times" w:hAnsi="Times" w:cs="Times"/>
                <w:i/>
                <w:color w:val="0000FF"/>
                <w:sz w:val="24"/>
                <w:szCs w:val="24"/>
              </w:rPr>
              <w:t>grande parte desses poucos sites só oferecem</w:t>
            </w:r>
            <w:proofErr w:type="gramEnd"/>
            <w:r w:rsidRPr="00F5141F">
              <w:rPr>
                <w:rFonts w:ascii="Times" w:hAnsi="Times" w:cs="Times"/>
                <w:i/>
                <w:color w:val="0000FF"/>
                <w:sz w:val="24"/>
                <w:szCs w:val="24"/>
              </w:rPr>
              <w:t xml:space="preserve"> música estrangeira, afunilando o seu grupo de usuários.    </w:t>
            </w:r>
          </w:p>
        </w:tc>
      </w:tr>
      <w:tr w:rsidR="000C0CBB" w:rsidRPr="00F5141F" w:rsidTr="00D76E81">
        <w:trPr>
          <w:trHeight w:val="1"/>
        </w:trPr>
        <w:tc>
          <w:tcPr>
            <w:tcW w:w="3402"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rsidR="000C0CBB" w:rsidRPr="00F5141F" w:rsidRDefault="000C0CBB" w:rsidP="00F5141F">
            <w:pPr>
              <w:keepNext/>
              <w:keepLines/>
              <w:spacing w:after="0" w:line="240" w:lineRule="auto"/>
              <w:rPr>
                <w:sz w:val="24"/>
                <w:szCs w:val="24"/>
              </w:rPr>
            </w:pPr>
            <w:r w:rsidRPr="00F5141F">
              <w:rPr>
                <w:rFonts w:ascii="Times New Roman" w:hAnsi="Times New Roman"/>
                <w:sz w:val="24"/>
                <w:szCs w:val="24"/>
              </w:rPr>
              <w:t>Afetados</w:t>
            </w:r>
          </w:p>
        </w:tc>
        <w:tc>
          <w:tcPr>
            <w:tcW w:w="5210"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rsidR="000C0CBB" w:rsidRPr="00F5141F" w:rsidRDefault="000C0CBB" w:rsidP="00F5141F">
            <w:pPr>
              <w:tabs>
                <w:tab w:val="left" w:pos="540"/>
                <w:tab w:val="left" w:pos="1260"/>
              </w:tabs>
              <w:spacing w:after="0" w:line="240" w:lineRule="auto"/>
              <w:jc w:val="both"/>
              <w:rPr>
                <w:sz w:val="24"/>
                <w:szCs w:val="24"/>
              </w:rPr>
            </w:pPr>
            <w:r w:rsidRPr="00F5141F">
              <w:rPr>
                <w:rFonts w:ascii="Times" w:hAnsi="Times" w:cs="Times"/>
                <w:i/>
                <w:color w:val="0000FF"/>
                <w:sz w:val="24"/>
                <w:szCs w:val="24"/>
              </w:rPr>
              <w:t>Usuários do site, bandas, e os administradores do sistema.</w:t>
            </w:r>
          </w:p>
        </w:tc>
      </w:tr>
      <w:tr w:rsidR="000C0CBB" w:rsidRPr="00F5141F" w:rsidTr="00D76E81">
        <w:trPr>
          <w:trHeight w:val="1"/>
        </w:trPr>
        <w:tc>
          <w:tcPr>
            <w:tcW w:w="3402"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rsidR="000C0CBB" w:rsidRPr="00F5141F" w:rsidRDefault="000C0CBB" w:rsidP="00F5141F">
            <w:pPr>
              <w:keepNext/>
              <w:keepLines/>
              <w:spacing w:after="0" w:line="240" w:lineRule="auto"/>
              <w:rPr>
                <w:sz w:val="24"/>
                <w:szCs w:val="24"/>
              </w:rPr>
            </w:pPr>
            <w:r w:rsidRPr="00F5141F">
              <w:rPr>
                <w:rFonts w:ascii="Times New Roman" w:hAnsi="Times New Roman"/>
                <w:sz w:val="24"/>
                <w:szCs w:val="24"/>
              </w:rPr>
              <w:t>O impacto</w:t>
            </w:r>
          </w:p>
        </w:tc>
        <w:tc>
          <w:tcPr>
            <w:tcW w:w="5210"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rsidR="000C0CBB" w:rsidRPr="00F5141F" w:rsidRDefault="000C0CBB" w:rsidP="00F5141F">
            <w:pPr>
              <w:tabs>
                <w:tab w:val="left" w:pos="540"/>
                <w:tab w:val="left" w:pos="1260"/>
              </w:tabs>
              <w:spacing w:after="0" w:line="240" w:lineRule="auto"/>
              <w:jc w:val="both"/>
              <w:rPr>
                <w:sz w:val="24"/>
                <w:szCs w:val="24"/>
              </w:rPr>
            </w:pPr>
            <w:r w:rsidRPr="00F5141F">
              <w:rPr>
                <w:rFonts w:ascii="Times" w:hAnsi="Times" w:cs="Times"/>
                <w:i/>
                <w:color w:val="0000FF"/>
                <w:sz w:val="24"/>
                <w:szCs w:val="24"/>
              </w:rPr>
              <w:t>O que nós queremos é trazer é inovação, liberdade e diversidade a este mercado em pleno crescimento.</w:t>
            </w:r>
          </w:p>
        </w:tc>
      </w:tr>
      <w:tr w:rsidR="000C0CBB" w:rsidRPr="00F5141F" w:rsidTr="00D76E81">
        <w:trPr>
          <w:trHeight w:val="1"/>
        </w:trPr>
        <w:tc>
          <w:tcPr>
            <w:tcW w:w="3402"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rsidR="000C0CBB" w:rsidRPr="00F5141F" w:rsidRDefault="000C0CBB" w:rsidP="00F5141F">
            <w:pPr>
              <w:keepLines/>
              <w:spacing w:after="0" w:line="240" w:lineRule="auto"/>
              <w:rPr>
                <w:sz w:val="24"/>
                <w:szCs w:val="24"/>
              </w:rPr>
            </w:pPr>
            <w:r w:rsidRPr="00F5141F">
              <w:rPr>
                <w:rFonts w:ascii="Times New Roman" w:hAnsi="Times New Roman"/>
                <w:sz w:val="24"/>
                <w:szCs w:val="24"/>
              </w:rPr>
              <w:t>Uma solução poderia ser</w:t>
            </w:r>
          </w:p>
        </w:tc>
        <w:tc>
          <w:tcPr>
            <w:tcW w:w="5210"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rsidR="000C0CBB" w:rsidRPr="00F5141F" w:rsidRDefault="000C0CBB" w:rsidP="00F5141F">
            <w:pPr>
              <w:tabs>
                <w:tab w:val="left" w:pos="540"/>
                <w:tab w:val="left" w:pos="1260"/>
              </w:tabs>
              <w:spacing w:after="0" w:line="240" w:lineRule="auto"/>
              <w:jc w:val="both"/>
              <w:rPr>
                <w:sz w:val="24"/>
                <w:szCs w:val="24"/>
              </w:rPr>
            </w:pPr>
            <w:r w:rsidRPr="00F5141F">
              <w:rPr>
                <w:rFonts w:ascii="Times" w:hAnsi="Times" w:cs="Times"/>
                <w:i/>
                <w:color w:val="0000FF"/>
                <w:sz w:val="24"/>
                <w:szCs w:val="24"/>
              </w:rPr>
              <w:t>Uma solução para o problema existente traria facilidade e praticidade a usuários interessados. Além de oferecer mais opções com boa qualidade, e mostrar talentos ainda não conhecidos que produzem boa música, mas que ainda não tiveram espaço.</w:t>
            </w:r>
          </w:p>
        </w:tc>
      </w:tr>
    </w:tbl>
    <w:p w:rsidR="000C0CBB" w:rsidRPr="00F5141F" w:rsidRDefault="000C0CBB" w:rsidP="00F5141F">
      <w:pPr>
        <w:keepNext/>
        <w:spacing w:before="120" w:after="0" w:line="240" w:lineRule="auto"/>
        <w:rPr>
          <w:rFonts w:ascii="Arial" w:hAnsi="Arial" w:cs="Arial"/>
          <w:b/>
          <w:sz w:val="24"/>
          <w:szCs w:val="24"/>
        </w:rPr>
      </w:pPr>
    </w:p>
    <w:p w:rsidR="000C0CBB" w:rsidRPr="00F5141F" w:rsidRDefault="000C0CBB" w:rsidP="00F5141F">
      <w:pPr>
        <w:pStyle w:val="PargrafodaLista"/>
        <w:keepNext/>
        <w:numPr>
          <w:ilvl w:val="0"/>
          <w:numId w:val="2"/>
        </w:numPr>
        <w:spacing w:before="120" w:after="0" w:line="240" w:lineRule="auto"/>
        <w:rPr>
          <w:rFonts w:ascii="Arial" w:hAnsi="Arial" w:cs="Arial"/>
          <w:b/>
          <w:sz w:val="24"/>
          <w:szCs w:val="24"/>
        </w:rPr>
      </w:pPr>
      <w:r w:rsidRPr="00F5141F">
        <w:rPr>
          <w:rFonts w:ascii="Arial" w:hAnsi="Arial" w:cs="Arial"/>
          <w:b/>
          <w:sz w:val="24"/>
          <w:szCs w:val="24"/>
        </w:rPr>
        <w:t>Sobre o Produto</w:t>
      </w:r>
    </w:p>
    <w:p w:rsidR="00F5141F" w:rsidRPr="00F5141F" w:rsidRDefault="00F5141F" w:rsidP="00F5141F">
      <w:pPr>
        <w:pStyle w:val="PargrafodaLista"/>
        <w:keepNext/>
        <w:spacing w:before="120" w:after="0" w:line="240" w:lineRule="auto"/>
        <w:rPr>
          <w:rFonts w:ascii="Arial" w:hAnsi="Arial" w:cs="Arial"/>
          <w:b/>
          <w:sz w:val="24"/>
          <w:szCs w:val="24"/>
        </w:rPr>
      </w:pPr>
    </w:p>
    <w:tbl>
      <w:tblPr>
        <w:tblW w:w="0" w:type="auto"/>
        <w:tblInd w:w="108" w:type="dxa"/>
        <w:tblCellMar>
          <w:left w:w="10" w:type="dxa"/>
          <w:right w:w="10" w:type="dxa"/>
        </w:tblCellMar>
        <w:tblLook w:val="0000" w:firstRow="0" w:lastRow="0" w:firstColumn="0" w:lastColumn="0" w:noHBand="0" w:noVBand="0"/>
      </w:tblPr>
      <w:tblGrid>
        <w:gridCol w:w="3416"/>
        <w:gridCol w:w="5196"/>
      </w:tblGrid>
      <w:tr w:rsidR="000C0CBB" w:rsidRPr="00F5141F" w:rsidTr="00D76E81">
        <w:trPr>
          <w:trHeight w:val="1"/>
        </w:trPr>
        <w:tc>
          <w:tcPr>
            <w:tcW w:w="3416" w:type="dxa"/>
            <w:tcBorders>
              <w:top w:val="single" w:sz="12" w:space="0" w:color="000000"/>
              <w:left w:val="single" w:sz="12" w:space="0" w:color="000000"/>
              <w:bottom w:val="single" w:sz="6" w:space="0" w:color="000000"/>
              <w:right w:val="single" w:sz="12" w:space="0" w:color="000000"/>
            </w:tcBorders>
            <w:shd w:val="pct25" w:color="auto" w:fill="auto"/>
            <w:tcMar>
              <w:left w:w="108" w:type="dxa"/>
              <w:right w:w="108" w:type="dxa"/>
            </w:tcMar>
          </w:tcPr>
          <w:p w:rsidR="000C0CBB" w:rsidRPr="00F5141F" w:rsidRDefault="000C0CBB" w:rsidP="00F5141F">
            <w:pPr>
              <w:keepNext/>
              <w:keepLines/>
              <w:spacing w:after="0" w:line="240" w:lineRule="auto"/>
              <w:rPr>
                <w:sz w:val="24"/>
                <w:szCs w:val="24"/>
              </w:rPr>
            </w:pPr>
            <w:r w:rsidRPr="00F5141F">
              <w:rPr>
                <w:rFonts w:ascii="Times New Roman" w:hAnsi="Times New Roman"/>
                <w:sz w:val="24"/>
                <w:szCs w:val="24"/>
              </w:rPr>
              <w:t>Para</w:t>
            </w:r>
          </w:p>
        </w:tc>
        <w:tc>
          <w:tcPr>
            <w:tcW w:w="5196" w:type="dxa"/>
            <w:tcBorders>
              <w:top w:val="single" w:sz="12" w:space="0" w:color="000000"/>
              <w:left w:val="single" w:sz="6" w:space="0" w:color="000000"/>
              <w:bottom w:val="single" w:sz="6" w:space="0" w:color="000000"/>
              <w:right w:val="single" w:sz="12" w:space="0" w:color="000000"/>
            </w:tcBorders>
            <w:shd w:val="clear" w:color="000000" w:fill="FFFFFF"/>
            <w:tcMar>
              <w:left w:w="108" w:type="dxa"/>
              <w:right w:w="108" w:type="dxa"/>
            </w:tcMar>
          </w:tcPr>
          <w:p w:rsidR="000C0CBB" w:rsidRPr="00F5141F" w:rsidRDefault="000C0CBB" w:rsidP="00F5141F">
            <w:pPr>
              <w:tabs>
                <w:tab w:val="left" w:pos="540"/>
                <w:tab w:val="left" w:pos="1260"/>
              </w:tabs>
              <w:spacing w:after="0" w:line="240" w:lineRule="auto"/>
              <w:jc w:val="both"/>
              <w:rPr>
                <w:sz w:val="24"/>
                <w:szCs w:val="24"/>
              </w:rPr>
            </w:pPr>
            <w:r w:rsidRPr="00F5141F">
              <w:rPr>
                <w:rFonts w:ascii="Times" w:hAnsi="Times" w:cs="Times"/>
                <w:i/>
                <w:color w:val="0000FF"/>
                <w:sz w:val="24"/>
                <w:szCs w:val="24"/>
              </w:rPr>
              <w:t xml:space="preserve">Publico com acesso a internet, que tenha gosto musical compatível com os gêneros oferecidos, e que tenham necessidade desse tipo de serviço. Pessoas que não tenham condições de adquirir determinado CD ou DVD, ou que queiram ter acesso a músicas sem gastar com elas, e desejam conhecer novas opções. </w:t>
            </w:r>
          </w:p>
        </w:tc>
      </w:tr>
      <w:tr w:rsidR="000C0CBB" w:rsidRPr="00F5141F" w:rsidTr="00D76E81">
        <w:trPr>
          <w:trHeight w:val="1"/>
        </w:trPr>
        <w:tc>
          <w:tcPr>
            <w:tcW w:w="3416"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rsidR="000C0CBB" w:rsidRPr="00F5141F" w:rsidRDefault="000C0CBB" w:rsidP="00F5141F">
            <w:pPr>
              <w:keepNext/>
              <w:keepLines/>
              <w:spacing w:after="0" w:line="240" w:lineRule="auto"/>
              <w:rPr>
                <w:sz w:val="24"/>
                <w:szCs w:val="24"/>
              </w:rPr>
            </w:pPr>
            <w:r w:rsidRPr="00F5141F">
              <w:rPr>
                <w:rFonts w:ascii="Times New Roman" w:hAnsi="Times New Roman"/>
                <w:sz w:val="24"/>
                <w:szCs w:val="24"/>
              </w:rPr>
              <w:t>Nome do Produto</w:t>
            </w:r>
          </w:p>
        </w:tc>
        <w:tc>
          <w:tcPr>
            <w:tcW w:w="5196" w:type="dxa"/>
            <w:tcBorders>
              <w:top w:val="single" w:sz="6" w:space="0" w:color="000000"/>
              <w:left w:val="single" w:sz="6" w:space="0" w:color="000000"/>
              <w:bottom w:val="single" w:sz="6" w:space="0" w:color="000000"/>
              <w:right w:val="single" w:sz="12" w:space="0" w:color="000000"/>
            </w:tcBorders>
            <w:shd w:val="clear" w:color="000000" w:fill="FFFFFF"/>
            <w:tcMar>
              <w:left w:w="108" w:type="dxa"/>
              <w:right w:w="108" w:type="dxa"/>
            </w:tcMar>
          </w:tcPr>
          <w:p w:rsidR="000C0CBB" w:rsidRPr="00F5141F" w:rsidRDefault="000C0CBB" w:rsidP="00F5141F">
            <w:pPr>
              <w:tabs>
                <w:tab w:val="left" w:pos="540"/>
                <w:tab w:val="left" w:pos="1260"/>
              </w:tabs>
              <w:spacing w:after="0" w:line="240" w:lineRule="auto"/>
              <w:rPr>
                <w:sz w:val="24"/>
                <w:szCs w:val="24"/>
              </w:rPr>
            </w:pPr>
            <w:r w:rsidRPr="00F5141F">
              <w:rPr>
                <w:rFonts w:ascii="Times" w:hAnsi="Times" w:cs="Times"/>
                <w:i/>
                <w:color w:val="0000FF"/>
                <w:sz w:val="24"/>
                <w:szCs w:val="24"/>
              </w:rPr>
              <w:t>OPEN BANDS</w:t>
            </w:r>
          </w:p>
        </w:tc>
      </w:tr>
      <w:tr w:rsidR="000C0CBB" w:rsidRPr="00F5141F" w:rsidTr="00D76E81">
        <w:trPr>
          <w:trHeight w:val="1"/>
        </w:trPr>
        <w:tc>
          <w:tcPr>
            <w:tcW w:w="3416" w:type="dxa"/>
            <w:tcBorders>
              <w:top w:val="single" w:sz="6" w:space="0" w:color="000000"/>
              <w:left w:val="single" w:sz="12" w:space="0" w:color="000000"/>
              <w:bottom w:val="single" w:sz="12" w:space="0" w:color="000000"/>
              <w:right w:val="single" w:sz="12" w:space="0" w:color="000000"/>
            </w:tcBorders>
            <w:shd w:val="pct25" w:color="auto" w:fill="auto"/>
            <w:tcMar>
              <w:left w:w="108" w:type="dxa"/>
              <w:right w:w="108" w:type="dxa"/>
            </w:tcMar>
          </w:tcPr>
          <w:p w:rsidR="000C0CBB" w:rsidRPr="00F5141F" w:rsidRDefault="000C0CBB" w:rsidP="00F5141F">
            <w:pPr>
              <w:keepLines/>
              <w:spacing w:after="0" w:line="240" w:lineRule="auto"/>
              <w:rPr>
                <w:sz w:val="24"/>
                <w:szCs w:val="24"/>
              </w:rPr>
            </w:pPr>
            <w:r w:rsidRPr="00F5141F">
              <w:rPr>
                <w:rFonts w:ascii="Times New Roman" w:hAnsi="Times New Roman"/>
                <w:sz w:val="24"/>
                <w:szCs w:val="24"/>
              </w:rPr>
              <w:t>Nosso produto</w:t>
            </w:r>
          </w:p>
        </w:tc>
        <w:tc>
          <w:tcPr>
            <w:tcW w:w="5196" w:type="dxa"/>
            <w:tcBorders>
              <w:top w:val="single" w:sz="6" w:space="0" w:color="000000"/>
              <w:left w:val="single" w:sz="6" w:space="0" w:color="000000"/>
              <w:bottom w:val="single" w:sz="12" w:space="0" w:color="000000"/>
              <w:right w:val="single" w:sz="12" w:space="0" w:color="000000"/>
            </w:tcBorders>
            <w:shd w:val="clear" w:color="000000" w:fill="FFFFFF"/>
            <w:tcMar>
              <w:left w:w="108" w:type="dxa"/>
              <w:right w:w="108" w:type="dxa"/>
            </w:tcMar>
          </w:tcPr>
          <w:p w:rsidR="000C0CBB" w:rsidRPr="00F5141F" w:rsidRDefault="000C0CBB" w:rsidP="00F5141F">
            <w:pPr>
              <w:tabs>
                <w:tab w:val="left" w:pos="540"/>
                <w:tab w:val="left" w:pos="1260"/>
              </w:tabs>
              <w:spacing w:after="0" w:line="240" w:lineRule="auto"/>
              <w:rPr>
                <w:sz w:val="24"/>
                <w:szCs w:val="24"/>
              </w:rPr>
            </w:pPr>
            <w:r w:rsidRPr="00F5141F">
              <w:rPr>
                <w:rFonts w:ascii="Times" w:hAnsi="Times" w:cs="Times"/>
                <w:i/>
                <w:color w:val="0000FF"/>
                <w:sz w:val="24"/>
                <w:szCs w:val="24"/>
              </w:rPr>
              <w:t>Diversidade e abertura de espaço para novas bandas.</w:t>
            </w:r>
          </w:p>
        </w:tc>
      </w:tr>
    </w:tbl>
    <w:p w:rsidR="000C0CBB" w:rsidRDefault="000C0CBB" w:rsidP="00F5141F">
      <w:pPr>
        <w:tabs>
          <w:tab w:val="left" w:pos="540"/>
          <w:tab w:val="left" w:pos="1260"/>
        </w:tabs>
        <w:spacing w:after="0" w:line="240" w:lineRule="auto"/>
        <w:rPr>
          <w:rFonts w:ascii="Times" w:hAnsi="Times" w:cs="Times"/>
          <w:i/>
          <w:color w:val="0000FF"/>
          <w:sz w:val="24"/>
          <w:szCs w:val="24"/>
        </w:rPr>
      </w:pPr>
    </w:p>
    <w:p w:rsidR="00F5141F" w:rsidRDefault="00F5141F" w:rsidP="00F5141F">
      <w:pPr>
        <w:tabs>
          <w:tab w:val="left" w:pos="540"/>
          <w:tab w:val="left" w:pos="1260"/>
        </w:tabs>
        <w:spacing w:after="0" w:line="240" w:lineRule="auto"/>
        <w:rPr>
          <w:rFonts w:ascii="Times" w:hAnsi="Times" w:cs="Times"/>
          <w:i/>
          <w:color w:val="0000FF"/>
          <w:sz w:val="24"/>
          <w:szCs w:val="24"/>
        </w:rPr>
      </w:pPr>
    </w:p>
    <w:p w:rsidR="00F5141F" w:rsidRDefault="00F5141F" w:rsidP="00F5141F">
      <w:pPr>
        <w:tabs>
          <w:tab w:val="left" w:pos="540"/>
          <w:tab w:val="left" w:pos="1260"/>
        </w:tabs>
        <w:spacing w:after="0" w:line="240" w:lineRule="auto"/>
        <w:rPr>
          <w:rFonts w:ascii="Times" w:hAnsi="Times" w:cs="Times"/>
          <w:i/>
          <w:color w:val="0000FF"/>
          <w:sz w:val="24"/>
          <w:szCs w:val="24"/>
        </w:rPr>
      </w:pPr>
    </w:p>
    <w:p w:rsidR="00F5141F" w:rsidRDefault="00F5141F" w:rsidP="00F5141F">
      <w:pPr>
        <w:tabs>
          <w:tab w:val="left" w:pos="540"/>
          <w:tab w:val="left" w:pos="1260"/>
        </w:tabs>
        <w:spacing w:after="0" w:line="240" w:lineRule="auto"/>
        <w:rPr>
          <w:rFonts w:ascii="Times" w:hAnsi="Times" w:cs="Times"/>
          <w:i/>
          <w:color w:val="0000FF"/>
          <w:sz w:val="24"/>
          <w:szCs w:val="24"/>
        </w:rPr>
      </w:pPr>
    </w:p>
    <w:p w:rsidR="00F5141F" w:rsidRPr="00F5141F" w:rsidRDefault="00F5141F" w:rsidP="00F5141F">
      <w:pPr>
        <w:tabs>
          <w:tab w:val="left" w:pos="540"/>
          <w:tab w:val="left" w:pos="1260"/>
        </w:tabs>
        <w:spacing w:after="0" w:line="240" w:lineRule="auto"/>
        <w:rPr>
          <w:rFonts w:ascii="Times" w:hAnsi="Times" w:cs="Times"/>
          <w:i/>
          <w:color w:val="0000FF"/>
          <w:sz w:val="24"/>
          <w:szCs w:val="24"/>
        </w:rPr>
      </w:pPr>
    </w:p>
    <w:p w:rsidR="000C0CBB" w:rsidRDefault="000C0CBB" w:rsidP="00F5141F">
      <w:pPr>
        <w:keepNext/>
        <w:numPr>
          <w:ilvl w:val="0"/>
          <w:numId w:val="3"/>
        </w:numPr>
        <w:spacing w:before="120" w:after="0" w:line="240" w:lineRule="auto"/>
        <w:rPr>
          <w:rFonts w:ascii="Arial" w:hAnsi="Arial" w:cs="Arial"/>
          <w:b/>
          <w:sz w:val="24"/>
          <w:szCs w:val="24"/>
        </w:rPr>
      </w:pPr>
      <w:r w:rsidRPr="00F5141F">
        <w:rPr>
          <w:rFonts w:ascii="Arial" w:hAnsi="Arial" w:cs="Arial"/>
          <w:b/>
          <w:sz w:val="24"/>
          <w:szCs w:val="24"/>
        </w:rPr>
        <w:lastRenderedPageBreak/>
        <w:t>Descrição das partes interessadas</w:t>
      </w:r>
    </w:p>
    <w:p w:rsidR="00F5141F" w:rsidRPr="00F5141F" w:rsidRDefault="00F5141F" w:rsidP="00F5141F">
      <w:pPr>
        <w:keepNext/>
        <w:spacing w:before="120" w:after="0" w:line="240" w:lineRule="auto"/>
        <w:rPr>
          <w:rFonts w:ascii="Arial" w:hAnsi="Arial" w:cs="Arial"/>
          <w:b/>
          <w:sz w:val="24"/>
          <w:szCs w:val="24"/>
        </w:rPr>
      </w:pPr>
    </w:p>
    <w:tbl>
      <w:tblPr>
        <w:tblStyle w:val="ListaClara"/>
        <w:tblW w:w="0" w:type="auto"/>
        <w:tblLook w:val="0000" w:firstRow="0" w:lastRow="0" w:firstColumn="0" w:lastColumn="0" w:noHBand="0" w:noVBand="0"/>
      </w:tblPr>
      <w:tblGrid>
        <w:gridCol w:w="1958"/>
        <w:gridCol w:w="3002"/>
        <w:gridCol w:w="3652"/>
      </w:tblGrid>
      <w:tr w:rsidR="000C0CBB" w:rsidRPr="00F5141F" w:rsidTr="00F5141F">
        <w:trPr>
          <w:cnfStyle w:val="000000100000" w:firstRow="0" w:lastRow="0" w:firstColumn="0" w:lastColumn="0" w:oddVBand="0" w:evenVBand="0" w:oddHBand="1" w:evenHBand="0" w:firstRowFirstColumn="0" w:firstRowLastColumn="0" w:lastRowFirstColumn="0" w:lastRowLastColumn="0"/>
          <w:trHeight w:val="1"/>
        </w:trPr>
        <w:tc>
          <w:tcPr>
            <w:cnfStyle w:val="000010000000" w:firstRow="0" w:lastRow="0" w:firstColumn="0" w:lastColumn="0" w:oddVBand="1" w:evenVBand="0" w:oddHBand="0" w:evenHBand="0" w:firstRowFirstColumn="0" w:firstRowLastColumn="0" w:lastRowFirstColumn="0" w:lastRowLastColumn="0"/>
            <w:tcW w:w="1958" w:type="dxa"/>
          </w:tcPr>
          <w:p w:rsidR="000C0CBB" w:rsidRPr="00F5141F" w:rsidRDefault="000C0CBB" w:rsidP="00F5141F">
            <w:pPr>
              <w:spacing w:after="0" w:line="240" w:lineRule="auto"/>
              <w:rPr>
                <w:sz w:val="24"/>
                <w:szCs w:val="24"/>
              </w:rPr>
            </w:pPr>
            <w:r w:rsidRPr="00F5141F">
              <w:rPr>
                <w:rFonts w:ascii="Times New Roman" w:hAnsi="Times New Roman"/>
                <w:b/>
                <w:sz w:val="24"/>
                <w:szCs w:val="24"/>
              </w:rPr>
              <w:t>Nome</w:t>
            </w:r>
          </w:p>
        </w:tc>
        <w:tc>
          <w:tcPr>
            <w:tcW w:w="3002" w:type="dxa"/>
          </w:tcPr>
          <w:p w:rsidR="000C0CBB" w:rsidRPr="00F5141F" w:rsidRDefault="000C0CBB" w:rsidP="00F5141F">
            <w:pPr>
              <w:spacing w:after="0"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F5141F">
              <w:rPr>
                <w:rFonts w:ascii="Times New Roman" w:hAnsi="Times New Roman"/>
                <w:b/>
                <w:sz w:val="24"/>
                <w:szCs w:val="24"/>
              </w:rPr>
              <w:t>Descrição</w:t>
            </w:r>
          </w:p>
        </w:tc>
        <w:tc>
          <w:tcPr>
            <w:cnfStyle w:val="000010000000" w:firstRow="0" w:lastRow="0" w:firstColumn="0" w:lastColumn="0" w:oddVBand="1" w:evenVBand="0" w:oddHBand="0" w:evenHBand="0" w:firstRowFirstColumn="0" w:firstRowLastColumn="0" w:lastRowFirstColumn="0" w:lastRowLastColumn="0"/>
            <w:tcW w:w="3652" w:type="dxa"/>
          </w:tcPr>
          <w:p w:rsidR="000C0CBB" w:rsidRPr="00F5141F" w:rsidRDefault="000C0CBB" w:rsidP="00F5141F">
            <w:pPr>
              <w:spacing w:after="0" w:line="240" w:lineRule="auto"/>
              <w:rPr>
                <w:sz w:val="24"/>
                <w:szCs w:val="24"/>
              </w:rPr>
            </w:pPr>
            <w:r w:rsidRPr="00F5141F">
              <w:rPr>
                <w:rFonts w:ascii="Times New Roman" w:hAnsi="Times New Roman"/>
                <w:b/>
                <w:sz w:val="24"/>
                <w:szCs w:val="24"/>
              </w:rPr>
              <w:t>Responsabilidades</w:t>
            </w:r>
          </w:p>
        </w:tc>
      </w:tr>
      <w:tr w:rsidR="000C0CBB" w:rsidRPr="00F5141F" w:rsidTr="00F5141F">
        <w:trPr>
          <w:trHeight w:val="1"/>
        </w:trPr>
        <w:tc>
          <w:tcPr>
            <w:cnfStyle w:val="000010000000" w:firstRow="0" w:lastRow="0" w:firstColumn="0" w:lastColumn="0" w:oddVBand="1" w:evenVBand="0" w:oddHBand="0" w:evenHBand="0" w:firstRowFirstColumn="0" w:firstRowLastColumn="0" w:lastRowFirstColumn="0" w:lastRowLastColumn="0"/>
            <w:tcW w:w="1958" w:type="dxa"/>
          </w:tcPr>
          <w:p w:rsidR="000C0CBB" w:rsidRPr="00F5141F" w:rsidRDefault="000C0CBB" w:rsidP="00F5141F">
            <w:pPr>
              <w:tabs>
                <w:tab w:val="left" w:pos="540"/>
                <w:tab w:val="left" w:pos="1260"/>
              </w:tabs>
              <w:spacing w:after="0" w:line="240" w:lineRule="auto"/>
              <w:rPr>
                <w:sz w:val="24"/>
                <w:szCs w:val="24"/>
              </w:rPr>
            </w:pPr>
            <w:r w:rsidRPr="00F5141F">
              <w:rPr>
                <w:rFonts w:ascii="Times" w:hAnsi="Times" w:cs="Times"/>
                <w:i/>
                <w:color w:val="0000FF"/>
                <w:sz w:val="24"/>
                <w:szCs w:val="24"/>
              </w:rPr>
              <w:t>Usuário Visitante/ não cadastrados</w:t>
            </w:r>
          </w:p>
        </w:tc>
        <w:tc>
          <w:tcPr>
            <w:tcW w:w="3002" w:type="dxa"/>
          </w:tcPr>
          <w:p w:rsidR="000C0CBB" w:rsidRPr="00F5141F" w:rsidRDefault="000C0CBB" w:rsidP="00F5141F">
            <w:pPr>
              <w:tabs>
                <w:tab w:val="left" w:pos="540"/>
                <w:tab w:val="left" w:pos="1260"/>
              </w:tabs>
              <w:spacing w:after="0" w:line="24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F5141F">
              <w:rPr>
                <w:rFonts w:ascii="Times" w:hAnsi="Times" w:cs="Times"/>
                <w:i/>
                <w:color w:val="0000FF"/>
                <w:sz w:val="24"/>
                <w:szCs w:val="24"/>
              </w:rPr>
              <w:t>Seriam aquelas pessoas que fariam o acesso ao site de forma esporádica. Ela não mantém a frequência de visitas, e não é cadastrada.</w:t>
            </w:r>
          </w:p>
        </w:tc>
        <w:tc>
          <w:tcPr>
            <w:cnfStyle w:val="000010000000" w:firstRow="0" w:lastRow="0" w:firstColumn="0" w:lastColumn="0" w:oddVBand="1" w:evenVBand="0" w:oddHBand="0" w:evenHBand="0" w:firstRowFirstColumn="0" w:firstRowLastColumn="0" w:lastRowFirstColumn="0" w:lastRowLastColumn="0"/>
            <w:tcW w:w="3652" w:type="dxa"/>
          </w:tcPr>
          <w:p w:rsidR="000C0CBB" w:rsidRPr="00F5141F" w:rsidRDefault="000C0CBB" w:rsidP="00F5141F">
            <w:pPr>
              <w:tabs>
                <w:tab w:val="left" w:pos="540"/>
                <w:tab w:val="left" w:pos="1260"/>
              </w:tabs>
              <w:spacing w:after="0" w:line="240" w:lineRule="auto"/>
              <w:jc w:val="both"/>
              <w:rPr>
                <w:sz w:val="24"/>
                <w:szCs w:val="24"/>
              </w:rPr>
            </w:pPr>
            <w:r w:rsidRPr="00F5141F">
              <w:rPr>
                <w:rFonts w:ascii="Times" w:hAnsi="Times" w:cs="Times"/>
                <w:i/>
                <w:color w:val="0000FF"/>
                <w:sz w:val="24"/>
                <w:szCs w:val="24"/>
              </w:rPr>
              <w:t xml:space="preserve">Mesmo não sendo assíduo do site, esse grupo de pessoas é de extrema importância. São “clientes” em potencial, e podem – mesmo não usando – indicar nossos serviços a outros. </w:t>
            </w:r>
          </w:p>
        </w:tc>
      </w:tr>
      <w:tr w:rsidR="000C0CBB" w:rsidRPr="00F5141F" w:rsidTr="00F5141F">
        <w:trPr>
          <w:cnfStyle w:val="000000100000" w:firstRow="0" w:lastRow="0" w:firstColumn="0" w:lastColumn="0" w:oddVBand="0" w:evenVBand="0" w:oddHBand="1" w:evenHBand="0" w:firstRowFirstColumn="0" w:firstRowLastColumn="0" w:lastRowFirstColumn="0" w:lastRowLastColumn="0"/>
          <w:trHeight w:val="1"/>
        </w:trPr>
        <w:tc>
          <w:tcPr>
            <w:cnfStyle w:val="000010000000" w:firstRow="0" w:lastRow="0" w:firstColumn="0" w:lastColumn="0" w:oddVBand="1" w:evenVBand="0" w:oddHBand="0" w:evenHBand="0" w:firstRowFirstColumn="0" w:firstRowLastColumn="0" w:lastRowFirstColumn="0" w:lastRowLastColumn="0"/>
            <w:tcW w:w="1958" w:type="dxa"/>
          </w:tcPr>
          <w:p w:rsidR="000C0CBB" w:rsidRPr="00F5141F" w:rsidRDefault="000C0CBB" w:rsidP="00F5141F">
            <w:pPr>
              <w:tabs>
                <w:tab w:val="left" w:pos="540"/>
                <w:tab w:val="left" w:pos="1260"/>
              </w:tabs>
              <w:spacing w:after="0" w:line="240" w:lineRule="auto"/>
              <w:rPr>
                <w:sz w:val="24"/>
                <w:szCs w:val="24"/>
              </w:rPr>
            </w:pPr>
            <w:r w:rsidRPr="00F5141F">
              <w:rPr>
                <w:rFonts w:ascii="Times" w:hAnsi="Times" w:cs="Times"/>
                <w:i/>
                <w:color w:val="0000FF"/>
                <w:sz w:val="24"/>
                <w:szCs w:val="24"/>
              </w:rPr>
              <w:t>Usuários Frequentes/ Cadastrados</w:t>
            </w:r>
          </w:p>
        </w:tc>
        <w:tc>
          <w:tcPr>
            <w:tcW w:w="3002" w:type="dxa"/>
          </w:tcPr>
          <w:p w:rsidR="000C0CBB" w:rsidRPr="00F5141F" w:rsidRDefault="000C0CBB" w:rsidP="00F5141F">
            <w:pPr>
              <w:tabs>
                <w:tab w:val="left" w:pos="540"/>
                <w:tab w:val="left" w:pos="1260"/>
              </w:tabs>
              <w:spacing w:after="0" w:line="24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F5141F">
              <w:rPr>
                <w:rFonts w:ascii="Times" w:hAnsi="Times" w:cs="Times"/>
                <w:i/>
                <w:color w:val="0000FF"/>
                <w:sz w:val="24"/>
                <w:szCs w:val="24"/>
              </w:rPr>
              <w:t xml:space="preserve">Os usuários frequentes que possuem cadastro terão alguns privilégios. Eles poderão guardar </w:t>
            </w:r>
            <w:proofErr w:type="spellStart"/>
            <w:r w:rsidRPr="00F5141F">
              <w:rPr>
                <w:rFonts w:ascii="Times" w:hAnsi="Times" w:cs="Times"/>
                <w:i/>
                <w:color w:val="0000FF"/>
                <w:sz w:val="24"/>
                <w:szCs w:val="24"/>
              </w:rPr>
              <w:t>playlist</w:t>
            </w:r>
            <w:proofErr w:type="spellEnd"/>
            <w:r w:rsidRPr="00F5141F">
              <w:rPr>
                <w:rFonts w:ascii="Times" w:hAnsi="Times" w:cs="Times"/>
                <w:i/>
                <w:color w:val="0000FF"/>
                <w:sz w:val="24"/>
                <w:szCs w:val="24"/>
              </w:rPr>
              <w:t xml:space="preserve"> e dados pessoais, seguir pessoas ou bandas, fazer o download de músicas livres, e se o número de acesso for alto (quantidade a ser decidida), ele poderá ganhar o download da música "privada" mais ouvida por ele. </w:t>
            </w:r>
          </w:p>
        </w:tc>
        <w:tc>
          <w:tcPr>
            <w:cnfStyle w:val="000010000000" w:firstRow="0" w:lastRow="0" w:firstColumn="0" w:lastColumn="0" w:oddVBand="1" w:evenVBand="0" w:oddHBand="0" w:evenHBand="0" w:firstRowFirstColumn="0" w:firstRowLastColumn="0" w:lastRowFirstColumn="0" w:lastRowLastColumn="0"/>
            <w:tcW w:w="3652" w:type="dxa"/>
          </w:tcPr>
          <w:p w:rsidR="000C0CBB" w:rsidRPr="00F5141F" w:rsidRDefault="000C0CBB" w:rsidP="00F5141F">
            <w:pPr>
              <w:tabs>
                <w:tab w:val="left" w:pos="540"/>
                <w:tab w:val="left" w:pos="1260"/>
              </w:tabs>
              <w:spacing w:after="0" w:line="240" w:lineRule="auto"/>
              <w:jc w:val="both"/>
              <w:rPr>
                <w:sz w:val="24"/>
                <w:szCs w:val="24"/>
              </w:rPr>
            </w:pPr>
            <w:r w:rsidRPr="00F5141F">
              <w:rPr>
                <w:rFonts w:ascii="Times" w:hAnsi="Times" w:cs="Times"/>
                <w:i/>
                <w:color w:val="0000FF"/>
                <w:sz w:val="24"/>
                <w:szCs w:val="24"/>
              </w:rPr>
              <w:t>Esse grupo de usuários é de extrema importância, pois eles manterão e ajudarão a aumentar a "rotatividade" nos acessos ao site. Eles poderão permitir que o OPEN BANDS poste atualizações em suas redes sociais, ou então man</w:t>
            </w:r>
            <w:bookmarkStart w:id="0" w:name="_GoBack"/>
            <w:bookmarkEnd w:id="0"/>
            <w:r w:rsidRPr="00F5141F">
              <w:rPr>
                <w:rFonts w:ascii="Times" w:hAnsi="Times" w:cs="Times"/>
                <w:i/>
                <w:color w:val="0000FF"/>
                <w:sz w:val="24"/>
                <w:szCs w:val="24"/>
              </w:rPr>
              <w:t>dar indicações para amigos - podendo assim ganhar bônus pelas indicações e nos ajudando na divulgação.</w:t>
            </w:r>
          </w:p>
        </w:tc>
      </w:tr>
      <w:tr w:rsidR="000C0CBB" w:rsidRPr="00F5141F" w:rsidTr="00F5141F">
        <w:trPr>
          <w:trHeight w:val="1"/>
        </w:trPr>
        <w:tc>
          <w:tcPr>
            <w:cnfStyle w:val="000010000000" w:firstRow="0" w:lastRow="0" w:firstColumn="0" w:lastColumn="0" w:oddVBand="1" w:evenVBand="0" w:oddHBand="0" w:evenHBand="0" w:firstRowFirstColumn="0" w:firstRowLastColumn="0" w:lastRowFirstColumn="0" w:lastRowLastColumn="0"/>
            <w:tcW w:w="1958" w:type="dxa"/>
          </w:tcPr>
          <w:p w:rsidR="000C0CBB" w:rsidRPr="00F5141F" w:rsidRDefault="000C0CBB" w:rsidP="00F5141F">
            <w:pPr>
              <w:tabs>
                <w:tab w:val="left" w:pos="540"/>
                <w:tab w:val="left" w:pos="1260"/>
              </w:tabs>
              <w:spacing w:after="0" w:line="240" w:lineRule="auto"/>
              <w:rPr>
                <w:sz w:val="24"/>
                <w:szCs w:val="24"/>
              </w:rPr>
            </w:pPr>
            <w:r w:rsidRPr="00F5141F">
              <w:rPr>
                <w:rFonts w:ascii="Times" w:hAnsi="Times" w:cs="Times"/>
                <w:i/>
                <w:color w:val="0000FF"/>
                <w:sz w:val="24"/>
                <w:szCs w:val="24"/>
              </w:rPr>
              <w:t>Bandas</w:t>
            </w:r>
          </w:p>
        </w:tc>
        <w:tc>
          <w:tcPr>
            <w:tcW w:w="3002" w:type="dxa"/>
          </w:tcPr>
          <w:p w:rsidR="000C0CBB" w:rsidRPr="00F5141F" w:rsidRDefault="000C0CBB" w:rsidP="00F5141F">
            <w:pPr>
              <w:tabs>
                <w:tab w:val="left" w:pos="540"/>
                <w:tab w:val="left" w:pos="1260"/>
              </w:tabs>
              <w:spacing w:after="0" w:line="240" w:lineRule="auto"/>
              <w:jc w:val="both"/>
              <w:cnfStyle w:val="000000000000" w:firstRow="0" w:lastRow="0" w:firstColumn="0" w:lastColumn="0" w:oddVBand="0" w:evenVBand="0" w:oddHBand="0" w:evenHBand="0" w:firstRowFirstColumn="0" w:firstRowLastColumn="0" w:lastRowFirstColumn="0" w:lastRowLastColumn="0"/>
              <w:rPr>
                <w:sz w:val="24"/>
                <w:szCs w:val="24"/>
              </w:rPr>
            </w:pPr>
            <w:r w:rsidRPr="00F5141F">
              <w:rPr>
                <w:rFonts w:ascii="Times" w:hAnsi="Times" w:cs="Times"/>
                <w:i/>
                <w:color w:val="0000FF"/>
                <w:sz w:val="24"/>
                <w:szCs w:val="24"/>
              </w:rPr>
              <w:t>Elas irão poder disponibilizar dois tipos de serviços: música livre ou música paga. Terão seus cadastros diferenciados, e para poder ter suas músicas divulgadas, passarão por um processo de submissão.</w:t>
            </w:r>
          </w:p>
        </w:tc>
        <w:tc>
          <w:tcPr>
            <w:cnfStyle w:val="000010000000" w:firstRow="0" w:lastRow="0" w:firstColumn="0" w:lastColumn="0" w:oddVBand="1" w:evenVBand="0" w:oddHBand="0" w:evenHBand="0" w:firstRowFirstColumn="0" w:firstRowLastColumn="0" w:lastRowFirstColumn="0" w:lastRowLastColumn="0"/>
            <w:tcW w:w="3652" w:type="dxa"/>
          </w:tcPr>
          <w:p w:rsidR="000C0CBB" w:rsidRPr="00F5141F" w:rsidRDefault="000C0CBB" w:rsidP="00F5141F">
            <w:pPr>
              <w:tabs>
                <w:tab w:val="left" w:pos="540"/>
                <w:tab w:val="left" w:pos="1260"/>
              </w:tabs>
              <w:spacing w:after="0" w:line="240" w:lineRule="auto"/>
              <w:jc w:val="both"/>
              <w:rPr>
                <w:sz w:val="24"/>
                <w:szCs w:val="24"/>
              </w:rPr>
            </w:pPr>
            <w:r w:rsidRPr="00F5141F">
              <w:rPr>
                <w:rFonts w:ascii="Times" w:hAnsi="Times" w:cs="Times"/>
                <w:i/>
                <w:color w:val="0000FF"/>
                <w:sz w:val="24"/>
                <w:szCs w:val="24"/>
              </w:rPr>
              <w:t>As bandas vão ser responsáveis por oferecer o produto que nós iremos divulgar. Em caso de bandas que já disponibilizam suas músicas livremente - sem cobrança - não haverá sua participação direta.</w:t>
            </w:r>
          </w:p>
        </w:tc>
      </w:tr>
      <w:tr w:rsidR="000C0CBB" w:rsidRPr="00F5141F" w:rsidTr="00F5141F">
        <w:trPr>
          <w:cnfStyle w:val="000000100000" w:firstRow="0" w:lastRow="0" w:firstColumn="0" w:lastColumn="0" w:oddVBand="0" w:evenVBand="0" w:oddHBand="1" w:evenHBand="0" w:firstRowFirstColumn="0" w:firstRowLastColumn="0" w:lastRowFirstColumn="0" w:lastRowLastColumn="0"/>
          <w:trHeight w:val="1"/>
        </w:trPr>
        <w:tc>
          <w:tcPr>
            <w:cnfStyle w:val="000010000000" w:firstRow="0" w:lastRow="0" w:firstColumn="0" w:lastColumn="0" w:oddVBand="1" w:evenVBand="0" w:oddHBand="0" w:evenHBand="0" w:firstRowFirstColumn="0" w:firstRowLastColumn="0" w:lastRowFirstColumn="0" w:lastRowLastColumn="0"/>
            <w:tcW w:w="1958" w:type="dxa"/>
          </w:tcPr>
          <w:p w:rsidR="000C0CBB" w:rsidRPr="00F5141F" w:rsidRDefault="000C0CBB" w:rsidP="00F5141F">
            <w:pPr>
              <w:tabs>
                <w:tab w:val="left" w:pos="540"/>
                <w:tab w:val="left" w:pos="1260"/>
              </w:tabs>
              <w:spacing w:after="0" w:line="240" w:lineRule="auto"/>
              <w:rPr>
                <w:sz w:val="24"/>
                <w:szCs w:val="24"/>
              </w:rPr>
            </w:pPr>
            <w:r w:rsidRPr="00F5141F">
              <w:rPr>
                <w:rFonts w:ascii="Times" w:hAnsi="Times" w:cs="Times"/>
                <w:i/>
                <w:color w:val="0000FF"/>
                <w:sz w:val="24"/>
                <w:szCs w:val="24"/>
              </w:rPr>
              <w:t>Gerenciadores do site</w:t>
            </w:r>
          </w:p>
        </w:tc>
        <w:tc>
          <w:tcPr>
            <w:tcW w:w="3002" w:type="dxa"/>
          </w:tcPr>
          <w:p w:rsidR="000C0CBB" w:rsidRPr="00F5141F" w:rsidRDefault="000C0CBB" w:rsidP="00F5141F">
            <w:pPr>
              <w:tabs>
                <w:tab w:val="left" w:pos="540"/>
                <w:tab w:val="left" w:pos="1260"/>
              </w:tabs>
              <w:spacing w:after="0" w:line="24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F5141F">
              <w:rPr>
                <w:rFonts w:ascii="Times" w:hAnsi="Times" w:cs="Times"/>
                <w:i/>
                <w:color w:val="0000FF"/>
                <w:sz w:val="24"/>
                <w:szCs w:val="24"/>
              </w:rPr>
              <w:t xml:space="preserve">Vão ser responsáveis por gerir o site, e as informações nele contidas. Assim como acompanhar as bandas e os usuários. </w:t>
            </w:r>
          </w:p>
        </w:tc>
        <w:tc>
          <w:tcPr>
            <w:cnfStyle w:val="000010000000" w:firstRow="0" w:lastRow="0" w:firstColumn="0" w:lastColumn="0" w:oddVBand="1" w:evenVBand="0" w:oddHBand="0" w:evenHBand="0" w:firstRowFirstColumn="0" w:firstRowLastColumn="0" w:lastRowFirstColumn="0" w:lastRowLastColumn="0"/>
            <w:tcW w:w="3652" w:type="dxa"/>
          </w:tcPr>
          <w:p w:rsidR="000C0CBB" w:rsidRPr="00F5141F" w:rsidRDefault="000C0CBB" w:rsidP="00F5141F">
            <w:pPr>
              <w:tabs>
                <w:tab w:val="left" w:pos="540"/>
                <w:tab w:val="left" w:pos="1260"/>
              </w:tabs>
              <w:spacing w:after="0" w:line="240" w:lineRule="auto"/>
              <w:jc w:val="both"/>
              <w:rPr>
                <w:sz w:val="24"/>
                <w:szCs w:val="24"/>
              </w:rPr>
            </w:pPr>
            <w:r w:rsidRPr="00F5141F">
              <w:rPr>
                <w:rFonts w:ascii="Times" w:hAnsi="Times" w:cs="Times"/>
                <w:i/>
                <w:color w:val="0000FF"/>
                <w:sz w:val="24"/>
                <w:szCs w:val="24"/>
              </w:rPr>
              <w:t xml:space="preserve">Irá garantir que o sistema seja estável, além de acompanhar a demanda de mercado para as características do produto oferecido. Estará monitorando o progresso do projeto, verá a viabilidade de possíveis mudanças, verificará o retorno dado pelos usuários do sistema, etc. </w:t>
            </w:r>
          </w:p>
        </w:tc>
      </w:tr>
    </w:tbl>
    <w:p w:rsidR="000C0CBB" w:rsidRPr="00D76E81" w:rsidRDefault="000C0CBB" w:rsidP="00F5141F">
      <w:pPr>
        <w:keepNext/>
        <w:spacing w:before="120" w:after="60" w:line="240" w:lineRule="auto"/>
        <w:rPr>
          <w:i/>
          <w:color w:val="002060"/>
        </w:rPr>
      </w:pPr>
    </w:p>
    <w:sectPr w:rsidR="000C0CBB" w:rsidRPr="00D76E81" w:rsidSect="00CD14E8">
      <w:pgSz w:w="11906" w:h="16838"/>
      <w:pgMar w:top="1417" w:right="1701" w:bottom="161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1862A5"/>
    <w:multiLevelType w:val="multilevel"/>
    <w:tmpl w:val="446A2B0C"/>
    <w:lvl w:ilvl="0">
      <w:start w:val="1"/>
      <w:numFmt w:val="lowerLetter"/>
      <w:lvlText w:val="%1."/>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2F260CA9"/>
    <w:multiLevelType w:val="multilevel"/>
    <w:tmpl w:val="AEF8F4EC"/>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nsid w:val="59A72752"/>
    <w:multiLevelType w:val="multilevel"/>
    <w:tmpl w:val="6FF69DF0"/>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nsid w:val="6C1C2CB0"/>
    <w:multiLevelType w:val="multilevel"/>
    <w:tmpl w:val="3BEC3680"/>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nsid w:val="71E1041F"/>
    <w:multiLevelType w:val="multilevel"/>
    <w:tmpl w:val="A19681EC"/>
    <w:lvl w:ilvl="0">
      <w:start w:val="1"/>
      <w:numFmt w:val="decimal"/>
      <w:lvlText w:val="%1."/>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E81"/>
    <w:rsid w:val="000C0CBB"/>
    <w:rsid w:val="002C7D8E"/>
    <w:rsid w:val="00590622"/>
    <w:rsid w:val="007A70D0"/>
    <w:rsid w:val="0092491F"/>
    <w:rsid w:val="009340B9"/>
    <w:rsid w:val="009742DC"/>
    <w:rsid w:val="00A031A0"/>
    <w:rsid w:val="00CD14E8"/>
    <w:rsid w:val="00D06318"/>
    <w:rsid w:val="00D61C1F"/>
    <w:rsid w:val="00D76E81"/>
    <w:rsid w:val="00F5141F"/>
    <w:rsid w:val="00F662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E81"/>
    <w:pPr>
      <w:spacing w:after="200" w:line="276" w:lineRule="auto"/>
    </w:pPr>
    <w:rPr>
      <w:rFonts w:eastAsia="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5141F"/>
    <w:pPr>
      <w:ind w:left="720"/>
      <w:contextualSpacing/>
    </w:pPr>
  </w:style>
  <w:style w:type="table" w:styleId="ListaClara">
    <w:name w:val="Light List"/>
    <w:basedOn w:val="Tabelanormal"/>
    <w:uiPriority w:val="61"/>
    <w:rsid w:val="00F5141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E81"/>
    <w:pPr>
      <w:spacing w:after="200" w:line="276" w:lineRule="auto"/>
    </w:pPr>
    <w:rPr>
      <w:rFonts w:eastAsia="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5141F"/>
    <w:pPr>
      <w:ind w:left="720"/>
      <w:contextualSpacing/>
    </w:pPr>
  </w:style>
  <w:style w:type="table" w:styleId="ListaClara">
    <w:name w:val="Light List"/>
    <w:basedOn w:val="Tabelanormal"/>
    <w:uiPriority w:val="61"/>
    <w:rsid w:val="00F5141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783</Words>
  <Characters>4231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PC</Company>
  <LinksUpToDate>false</LinksUpToDate>
  <CharactersWithSpaces>5004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 Cavalcante da Silva</dc:creator>
  <cp:lastModifiedBy>Gabriela Cavalcante da Silva</cp:lastModifiedBy>
  <cp:revision>3</cp:revision>
  <dcterms:created xsi:type="dcterms:W3CDTF">2013-09-03T14:43:00Z</dcterms:created>
  <dcterms:modified xsi:type="dcterms:W3CDTF">2013-09-10T17:23:00Z</dcterms:modified>
</cp:coreProperties>
</file>